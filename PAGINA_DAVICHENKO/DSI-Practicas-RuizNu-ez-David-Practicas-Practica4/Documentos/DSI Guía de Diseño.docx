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13739498"/>
        <w:docPartObj>
          <w:docPartGallery w:val="Cover Pages"/>
          <w:docPartUnique/>
        </w:docPartObj>
      </w:sdtPr>
      <w:sdtContent>
        <w:p w14:paraId="76DF578C" w14:textId="6E2DCA4A" w:rsidR="006A2273" w:rsidRDefault="006A22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712E9516" wp14:editId="231A57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C576D3" id="Grupo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4948EAD" wp14:editId="12324A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rPrChange w:id="0" w:author="DAVID RUIZ NÚÑEZ" w:date="2022-11-07T08:01:00Z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rPrChange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9FF6C" w14:textId="328AC9D5" w:rsidR="006A2273" w:rsidRPr="00DA4832" w:rsidRDefault="006A22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rPrChange w:id="1" w:author="DAVID RUIZ NÚÑEZ" w:date="2022-11-07T08:01:00Z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w:rPrChange>
                                      </w:rPr>
                                    </w:pPr>
                                    <w:r w:rsidRPr="00DA483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rPrChange w:id="2" w:author="DAVID RUIZ NÚÑEZ" w:date="2022-11-07T08:01:00Z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w:rPrChange>
                                      </w:rPr>
                                      <w:t>DAVID RUIZ NÚÑEZ</w:t>
                                    </w:r>
                                  </w:p>
                                </w:sdtContent>
                              </w:sdt>
                              <w:p w14:paraId="6EF8A793" w14:textId="0DE5F78D" w:rsidR="006A2273" w:rsidRPr="00DA483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rPrChange w:id="3" w:author="DAVID RUIZ NÚÑEZ" w:date="2022-11-07T08:01:00Z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</w:rPrChange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A22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David.Ruiz26@alu.uclm.es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948E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rPrChange w:id="4" w:author="DAVID RUIZ NÚÑEZ" w:date="2022-11-07T08:01:00Z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rPrChange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9FF6C" w14:textId="328AC9D5" w:rsidR="006A2273" w:rsidRPr="00DA4832" w:rsidRDefault="006A227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rPrChange w:id="5" w:author="DAVID RUIZ NÚÑEZ" w:date="2022-11-07T08:01:00Z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ES"/>
                                    </w:rPr>
                                  </w:rPrChange>
                                </w:rPr>
                              </w:pPr>
                              <w:r w:rsidRPr="00DA483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rPrChange w:id="6" w:author="DAVID RUIZ NÚÑEZ" w:date="2022-11-07T08:01:00Z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ES"/>
                                    </w:rPr>
                                  </w:rPrChange>
                                </w:rPr>
                                <w:t>DAVID RUIZ NÚÑEZ</w:t>
                              </w:r>
                            </w:p>
                          </w:sdtContent>
                        </w:sdt>
                        <w:p w14:paraId="6EF8A793" w14:textId="0DE5F78D" w:rsidR="006A2273" w:rsidRPr="00DA4832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rPrChange w:id="7" w:author="DAVID RUIZ NÚÑEZ" w:date="2022-11-07T08:01:00Z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</w:rPrChange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A22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David.Ruiz26@alu.uclm.es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E715C43" wp14:editId="4DED3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943638C" w14:textId="32C24EDF" w:rsidR="006A2273" w:rsidRPr="006A2273" w:rsidRDefault="006A22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715C43" id="Cuadro de texto 153" o:spid="_x0000_s1027" type="#_x0000_t202" style="position:absolute;margin-left:0;margin-top:0;width:8in;height:79.5pt;z-index:2516674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943638C" w14:textId="32C24EDF" w:rsidR="006A2273" w:rsidRPr="006A2273" w:rsidRDefault="006A227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0FC4AFC" wp14:editId="09D567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1E85C" w14:textId="6949BD84" w:rsidR="006A227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22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Guía de 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BBBF5B" w14:textId="25E524E2" w:rsidR="006A2273" w:rsidRDefault="006A22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Sistemas Interactivos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FC4AFC" id="Cuadro de texto 154" o:spid="_x0000_s1028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E81E85C" w14:textId="6949BD84" w:rsidR="006A227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22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Guía de 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BBBF5B" w14:textId="25E524E2" w:rsidR="006A2273" w:rsidRDefault="006A22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Sistemas Interactivos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12B657" w14:textId="2F42B850" w:rsidR="006A2273" w:rsidRDefault="006A22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1789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A1BD4" w14:textId="1006FD73" w:rsidR="006A2273" w:rsidRDefault="006A227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7735DA93" w14:textId="77777777" w:rsidR="006A2273" w:rsidRPr="006A2273" w:rsidRDefault="006A2273" w:rsidP="006A2273">
          <w:pPr>
            <w:rPr>
              <w:sz w:val="2"/>
              <w:szCs w:val="2"/>
              <w:lang w:eastAsia="en-GB"/>
            </w:rPr>
          </w:pPr>
        </w:p>
        <w:p w14:paraId="4CFEEE36" w14:textId="0412E970" w:rsidR="006A2273" w:rsidRPr="006A2273" w:rsidRDefault="006A227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8069" w:history="1">
            <w:r w:rsidRPr="006A2273">
              <w:rPr>
                <w:rStyle w:val="Hipervnculo"/>
                <w:noProof/>
                <w:sz w:val="24"/>
                <w:szCs w:val="24"/>
              </w:rPr>
              <w:t>Principios de diseño básicos</w:t>
            </w:r>
            <w:r w:rsidRPr="006A2273">
              <w:rPr>
                <w:noProof/>
                <w:webHidden/>
                <w:sz w:val="24"/>
                <w:szCs w:val="24"/>
              </w:rPr>
              <w:tab/>
            </w:r>
            <w:r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2273">
              <w:rPr>
                <w:noProof/>
                <w:webHidden/>
                <w:sz w:val="24"/>
                <w:szCs w:val="24"/>
              </w:rPr>
              <w:instrText xml:space="preserve"> PAGEREF _Toc117458069 \h </w:instrText>
            </w:r>
            <w:r w:rsidRPr="006A2273">
              <w:rPr>
                <w:noProof/>
                <w:webHidden/>
                <w:sz w:val="24"/>
                <w:szCs w:val="24"/>
              </w:rPr>
            </w:r>
            <w:r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2273">
              <w:rPr>
                <w:noProof/>
                <w:webHidden/>
                <w:sz w:val="24"/>
                <w:szCs w:val="24"/>
              </w:rPr>
              <w:t>2</w:t>
            </w:r>
            <w:r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564CB" w14:textId="588D88CC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0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Público Objetivo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_Toc117458070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2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8B9BB" w14:textId="6AD1ED76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1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Tono y terminología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_Toc117458071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2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A09B0" w14:textId="1F65D8E1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2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Logo y marca denominativa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_Toc117458072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2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254BD" w14:textId="058CA294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3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Estructura básica de la página web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_Toc117458073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3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9D285" w14:textId="73A1164A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4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Colores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_Toc117458074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3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DF588" w14:textId="66844A3B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5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Tipo de letra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_Toc117458075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3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14B9B" w14:textId="088E79A9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6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Iconos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_Toc117458076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4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E540C" w14:textId="07B723A4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7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Contenido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_Toc117458077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4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B28ED" w14:textId="15AD9AF1" w:rsidR="006A2273" w:rsidRPr="006A2273" w:rsidRDefault="00000000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17458078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Ordenación de contenido HTML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_Toc117458078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4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DDA65" w14:textId="074D28CB" w:rsidR="006A227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7458079" w:history="1">
            <w:r w:rsidR="006A2273" w:rsidRPr="006A2273">
              <w:rPr>
                <w:rStyle w:val="Hipervnculo"/>
                <w:noProof/>
                <w:sz w:val="24"/>
                <w:szCs w:val="24"/>
              </w:rPr>
              <w:t>WIREFRAMES</w:t>
            </w:r>
            <w:r w:rsidR="006A2273" w:rsidRPr="006A2273">
              <w:rPr>
                <w:noProof/>
                <w:webHidden/>
                <w:sz w:val="24"/>
                <w:szCs w:val="24"/>
              </w:rPr>
              <w:tab/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73" w:rsidRPr="006A2273">
              <w:rPr>
                <w:noProof/>
                <w:webHidden/>
                <w:sz w:val="24"/>
                <w:szCs w:val="24"/>
              </w:rPr>
              <w:instrText xml:space="preserve"> PAGEREF _Toc117458079 \h </w:instrText>
            </w:r>
            <w:r w:rsidR="006A2273" w:rsidRPr="006A2273">
              <w:rPr>
                <w:noProof/>
                <w:webHidden/>
                <w:sz w:val="24"/>
                <w:szCs w:val="24"/>
              </w:rPr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73" w:rsidRPr="006A2273">
              <w:rPr>
                <w:noProof/>
                <w:webHidden/>
                <w:sz w:val="24"/>
                <w:szCs w:val="24"/>
              </w:rPr>
              <w:t>5</w:t>
            </w:r>
            <w:r w:rsidR="006A2273" w:rsidRPr="006A22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A80A9" w14:textId="3622B443" w:rsidR="006A2273" w:rsidRDefault="006A2273">
          <w:r>
            <w:rPr>
              <w:b/>
              <w:bCs/>
            </w:rPr>
            <w:fldChar w:fldCharType="end"/>
          </w:r>
        </w:p>
      </w:sdtContent>
    </w:sdt>
    <w:p w14:paraId="78E17485" w14:textId="77777777" w:rsidR="006A2273" w:rsidRDefault="006A22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387E11" w14:textId="4A56A414" w:rsidR="00CD66BE" w:rsidRDefault="00CD66BE" w:rsidP="00CD66BE">
      <w:pPr>
        <w:pStyle w:val="Ttulo1"/>
      </w:pPr>
      <w:bookmarkStart w:id="8" w:name="_Toc117458069"/>
      <w:r w:rsidRPr="00CD66BE">
        <w:lastRenderedPageBreak/>
        <w:t>Principios de diseño básicos</w:t>
      </w:r>
      <w:bookmarkEnd w:id="8"/>
    </w:p>
    <w:p w14:paraId="4ACA3CF2" w14:textId="252374D6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¿Por qué se caracteriza la empresa? </w:t>
      </w:r>
    </w:p>
    <w:p w14:paraId="1589D0C0" w14:textId="34C7B439" w:rsidR="00CD66BE" w:rsidRPr="00690EF7" w:rsidRDefault="00CD66BE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La empresa se caracterizará por divulgar información acerca de los volcanes de manera meramente informativa.</w:t>
      </w:r>
    </w:p>
    <w:p w14:paraId="1297F4F3" w14:textId="2FA217F9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¿Cuáles son los objetivos de la página web? </w:t>
      </w:r>
    </w:p>
    <w:p w14:paraId="0850C259" w14:textId="52F0AA3C" w:rsidR="00CD66BE" w:rsidRPr="00690EF7" w:rsidRDefault="00CD66BE" w:rsidP="00690EF7">
      <w:pPr>
        <w:ind w:firstLine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Informar acerca de los volcanes y sus características.</w:t>
      </w:r>
    </w:p>
    <w:p w14:paraId="3C591319" w14:textId="0B4BF2C5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¿Cuáles son los principios de diseño propios de la filosofía de la empresa?</w:t>
      </w:r>
    </w:p>
    <w:p w14:paraId="7BAD18B3" w14:textId="4D0CE31B" w:rsidR="00CD66BE" w:rsidRPr="00690EF7" w:rsidDel="00DA4832" w:rsidRDefault="004A7DD4" w:rsidP="00690EF7">
      <w:pPr>
        <w:ind w:left="720"/>
        <w:jc w:val="both"/>
        <w:rPr>
          <w:del w:id="9" w:author="DAVID RUIZ NÚÑEZ" w:date="2022-11-07T08:07:00Z"/>
          <w:sz w:val="24"/>
          <w:szCs w:val="24"/>
        </w:rPr>
      </w:pPr>
      <w:r w:rsidRPr="00690EF7">
        <w:rPr>
          <w:sz w:val="24"/>
          <w:szCs w:val="24"/>
        </w:rPr>
        <w:t>Utilizaremos</w:t>
      </w:r>
      <w:r w:rsidR="006A2273">
        <w:rPr>
          <w:sz w:val="24"/>
          <w:szCs w:val="24"/>
        </w:rPr>
        <w:t xml:space="preserve"> </w:t>
      </w:r>
      <w:r w:rsidR="006A2273" w:rsidRPr="006A2273">
        <w:rPr>
          <w:i/>
          <w:iCs/>
          <w:sz w:val="24"/>
          <w:szCs w:val="24"/>
        </w:rPr>
        <w:t>barras de</w:t>
      </w:r>
      <w:r w:rsidRPr="006A2273">
        <w:rPr>
          <w:i/>
          <w:iCs/>
          <w:sz w:val="24"/>
          <w:szCs w:val="24"/>
        </w:rPr>
        <w:t xml:space="preserve"> </w:t>
      </w:r>
      <w:r w:rsidR="006A2273" w:rsidRPr="006A2273">
        <w:rPr>
          <w:i/>
          <w:iCs/>
          <w:sz w:val="24"/>
          <w:szCs w:val="24"/>
        </w:rPr>
        <w:t>navegación</w:t>
      </w:r>
      <w:r w:rsidR="006A2273">
        <w:rPr>
          <w:sz w:val="24"/>
          <w:szCs w:val="24"/>
        </w:rPr>
        <w:t xml:space="preserve"> (Navigation</w:t>
      </w:r>
      <w:r w:rsidRPr="00690EF7">
        <w:rPr>
          <w:sz w:val="24"/>
          <w:szCs w:val="24"/>
        </w:rPr>
        <w:t xml:space="preserve"> Tabs</w:t>
      </w:r>
      <w:r w:rsidR="006A2273">
        <w:rPr>
          <w:sz w:val="24"/>
          <w:szCs w:val="24"/>
        </w:rPr>
        <w:t>)</w:t>
      </w:r>
      <w:r w:rsidRPr="00690EF7">
        <w:rPr>
          <w:sz w:val="24"/>
          <w:szCs w:val="24"/>
        </w:rPr>
        <w:t xml:space="preserve"> para que el usuario navegue en la pagina web buscando el contenido deseado, </w:t>
      </w:r>
      <w:r w:rsidR="006A2273">
        <w:rPr>
          <w:sz w:val="24"/>
          <w:szCs w:val="24"/>
        </w:rPr>
        <w:t xml:space="preserve">una </w:t>
      </w:r>
      <w:r w:rsidR="006A2273" w:rsidRPr="006A2273">
        <w:rPr>
          <w:i/>
          <w:iCs/>
          <w:sz w:val="24"/>
          <w:szCs w:val="24"/>
        </w:rPr>
        <w:t>descripción del contenido a adjuntar</w:t>
      </w:r>
      <w:r w:rsidR="006A2273">
        <w:rPr>
          <w:sz w:val="24"/>
          <w:szCs w:val="24"/>
        </w:rPr>
        <w:t xml:space="preserve"> </w:t>
      </w:r>
      <w:r w:rsidR="006A2273" w:rsidRPr="006A2273">
        <w:rPr>
          <w:sz w:val="24"/>
          <w:szCs w:val="24"/>
        </w:rPr>
        <w:t>(Input Prompt)</w:t>
      </w:r>
      <w:r w:rsidRPr="00690EF7">
        <w:rPr>
          <w:sz w:val="24"/>
          <w:szCs w:val="24"/>
        </w:rPr>
        <w:t xml:space="preserve"> para que el usuario sepa que tiene que introducir en nuestros formularios, </w:t>
      </w:r>
      <w:r w:rsidR="006A2273" w:rsidRPr="006A2273">
        <w:rPr>
          <w:i/>
          <w:iCs/>
          <w:sz w:val="24"/>
          <w:szCs w:val="24"/>
        </w:rPr>
        <w:t>link de inicio</w:t>
      </w:r>
      <w:r w:rsidR="006A2273">
        <w:rPr>
          <w:sz w:val="24"/>
          <w:szCs w:val="24"/>
        </w:rPr>
        <w:t xml:space="preserve"> (</w:t>
      </w:r>
      <w:r w:rsidRPr="00690EF7">
        <w:rPr>
          <w:sz w:val="24"/>
          <w:szCs w:val="24"/>
        </w:rPr>
        <w:t>Home Link</w:t>
      </w:r>
      <w:r w:rsidR="006A2273">
        <w:rPr>
          <w:sz w:val="24"/>
          <w:szCs w:val="24"/>
        </w:rPr>
        <w:t>)</w:t>
      </w:r>
      <w:r w:rsidRPr="00690EF7">
        <w:rPr>
          <w:sz w:val="24"/>
          <w:szCs w:val="24"/>
        </w:rPr>
        <w:t xml:space="preserve"> para redirigir a los usuarios a la pagina de inicio</w:t>
      </w:r>
      <w:r w:rsidR="008F72CE" w:rsidRPr="00690EF7">
        <w:rPr>
          <w:sz w:val="24"/>
          <w:szCs w:val="24"/>
        </w:rPr>
        <w:t>, cuando tengamos que introducir tablas usaremos el principio de Alternating Row Colors para que se aprecie mejor de cara al usuario.</w:t>
      </w:r>
    </w:p>
    <w:p w14:paraId="766800A7" w14:textId="77777777" w:rsidR="008F72CE" w:rsidRPr="004A7DD4" w:rsidRDefault="008F72CE" w:rsidP="00DA4832">
      <w:pPr>
        <w:ind w:left="720"/>
        <w:jc w:val="both"/>
        <w:pPrChange w:id="10" w:author="DAVID RUIZ NÚÑEZ" w:date="2022-11-07T08:07:00Z">
          <w:pPr/>
        </w:pPrChange>
      </w:pPr>
    </w:p>
    <w:p w14:paraId="4C94A757" w14:textId="77777777" w:rsidR="00CD66BE" w:rsidRDefault="00CD66BE" w:rsidP="00CD66BE">
      <w:pPr>
        <w:pStyle w:val="Ttulo1"/>
      </w:pPr>
      <w:bookmarkStart w:id="11" w:name="_Toc117458070"/>
      <w:r>
        <w:t>Público Objetivo</w:t>
      </w:r>
      <w:bookmarkEnd w:id="11"/>
    </w:p>
    <w:p w14:paraId="56586724" w14:textId="61F77D29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¿A quién debe ir dirigida la página? </w:t>
      </w:r>
    </w:p>
    <w:p w14:paraId="6E898973" w14:textId="5B847638" w:rsidR="006419A3" w:rsidRPr="00690EF7" w:rsidRDefault="006419A3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 xml:space="preserve">La página estará orientada a un público de </w:t>
      </w:r>
      <w:r w:rsidR="004E697F" w:rsidRPr="00690EF7">
        <w:rPr>
          <w:sz w:val="24"/>
          <w:szCs w:val="24"/>
        </w:rPr>
        <w:t>mínimo</w:t>
      </w:r>
      <w:r w:rsidRPr="00690EF7">
        <w:rPr>
          <w:sz w:val="24"/>
          <w:szCs w:val="24"/>
        </w:rPr>
        <w:t xml:space="preserve"> 18 años</w:t>
      </w:r>
      <w:r w:rsidR="004E697F" w:rsidRPr="00690EF7">
        <w:rPr>
          <w:sz w:val="24"/>
          <w:szCs w:val="24"/>
        </w:rPr>
        <w:t xml:space="preserve"> hasta los 30 años</w:t>
      </w:r>
      <w:r w:rsidRPr="00690EF7">
        <w:rPr>
          <w:sz w:val="24"/>
          <w:szCs w:val="24"/>
        </w:rPr>
        <w:t>.</w:t>
      </w:r>
    </w:p>
    <w:p w14:paraId="44CD788A" w14:textId="76873A2E" w:rsidR="00C6267A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¿Cómo puede delimitar el público objetivo? </w:t>
      </w:r>
    </w:p>
    <w:p w14:paraId="0B022501" w14:textId="360F5546" w:rsidR="00C6267A" w:rsidRPr="00690EF7" w:rsidRDefault="006419A3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 xml:space="preserve">El lenguaje será </w:t>
      </w:r>
      <w:r w:rsidR="004E697F" w:rsidRPr="00690EF7">
        <w:rPr>
          <w:sz w:val="24"/>
          <w:szCs w:val="24"/>
        </w:rPr>
        <w:t>concreto</w:t>
      </w:r>
      <w:r w:rsidRPr="00690EF7">
        <w:rPr>
          <w:sz w:val="24"/>
          <w:szCs w:val="24"/>
        </w:rPr>
        <w:t xml:space="preserve"> y tendrá </w:t>
      </w:r>
      <w:r w:rsidR="00E12E95" w:rsidRPr="00690EF7">
        <w:rPr>
          <w:sz w:val="24"/>
          <w:szCs w:val="24"/>
        </w:rPr>
        <w:t>imágenes</w:t>
      </w:r>
      <w:r w:rsidRPr="00690EF7">
        <w:rPr>
          <w:sz w:val="24"/>
          <w:szCs w:val="24"/>
        </w:rPr>
        <w:t xml:space="preserve"> explicativ</w:t>
      </w:r>
      <w:r w:rsidR="00E12E95" w:rsidRPr="00690EF7">
        <w:rPr>
          <w:sz w:val="24"/>
          <w:szCs w:val="24"/>
        </w:rPr>
        <w:t>a</w:t>
      </w:r>
      <w:r w:rsidRPr="00690EF7">
        <w:rPr>
          <w:sz w:val="24"/>
          <w:szCs w:val="24"/>
        </w:rPr>
        <w:t>s de cara a identificar de mejor manera los datos que se quieren exponer.</w:t>
      </w:r>
    </w:p>
    <w:p w14:paraId="7CD644D8" w14:textId="298DF8BE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¿Cuáles son sus preferencias, deseos e intereses?</w:t>
      </w:r>
    </w:p>
    <w:p w14:paraId="5A3208C2" w14:textId="0EEDF5F1" w:rsidR="00C6267A" w:rsidRPr="00690EF7" w:rsidDel="00DA4832" w:rsidRDefault="006419A3" w:rsidP="00690EF7">
      <w:pPr>
        <w:ind w:left="720"/>
        <w:jc w:val="both"/>
        <w:rPr>
          <w:del w:id="12" w:author="DAVID RUIZ NÚÑEZ" w:date="2022-11-07T08:08:00Z"/>
          <w:sz w:val="24"/>
          <w:szCs w:val="24"/>
        </w:rPr>
      </w:pPr>
      <w:r w:rsidRPr="00690EF7">
        <w:rPr>
          <w:sz w:val="24"/>
          <w:szCs w:val="24"/>
        </w:rPr>
        <w:t xml:space="preserve">Ha de estar en </w:t>
      </w:r>
      <w:r w:rsidR="004E697F" w:rsidRPr="00690EF7">
        <w:rPr>
          <w:sz w:val="24"/>
          <w:szCs w:val="24"/>
        </w:rPr>
        <w:t>edad de trabajar</w:t>
      </w:r>
      <w:r w:rsidRPr="00690EF7">
        <w:rPr>
          <w:sz w:val="24"/>
          <w:szCs w:val="24"/>
        </w:rPr>
        <w:t xml:space="preserve"> y su objetivo sería consultar la página a nivel informativo para simplemente informarse.</w:t>
      </w:r>
    </w:p>
    <w:p w14:paraId="5A00C7FC" w14:textId="77777777" w:rsidR="008F72CE" w:rsidRPr="00C6267A" w:rsidRDefault="008F72CE" w:rsidP="00DA4832">
      <w:pPr>
        <w:ind w:left="720"/>
        <w:jc w:val="both"/>
        <w:pPrChange w:id="13" w:author="DAVID RUIZ NÚÑEZ" w:date="2022-11-07T08:08:00Z">
          <w:pPr>
            <w:ind w:left="720"/>
          </w:pPr>
        </w:pPrChange>
      </w:pPr>
    </w:p>
    <w:p w14:paraId="18ABFFCE" w14:textId="77777777" w:rsidR="00CD66BE" w:rsidRDefault="00CD66BE" w:rsidP="00CD66BE">
      <w:pPr>
        <w:pStyle w:val="Ttulo1"/>
      </w:pPr>
      <w:bookmarkStart w:id="14" w:name="_Toc117458071"/>
      <w:r w:rsidRPr="00CD66BE">
        <w:t>Tono y terminología</w:t>
      </w:r>
      <w:bookmarkEnd w:id="14"/>
    </w:p>
    <w:p w14:paraId="483C1E6A" w14:textId="38BEA142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¿Cómo se tiene que tratar a los clientes, lectores o visitantes?</w:t>
      </w:r>
    </w:p>
    <w:p w14:paraId="11805176" w14:textId="1AA41969" w:rsidR="00C6267A" w:rsidRPr="00690EF7" w:rsidRDefault="006419A3" w:rsidP="00690EF7">
      <w:pPr>
        <w:ind w:left="720"/>
        <w:jc w:val="both"/>
        <w:rPr>
          <w:b/>
          <w:bCs/>
          <w:sz w:val="24"/>
          <w:szCs w:val="24"/>
        </w:rPr>
      </w:pPr>
      <w:r w:rsidRPr="00690EF7">
        <w:rPr>
          <w:sz w:val="24"/>
          <w:szCs w:val="24"/>
        </w:rPr>
        <w:t>A los visitantes de nuestra página se les deberá tratar de manera informal pero correcta, de manera que se entienda lo que se pretende exponer pero sin perder la cordialidad.</w:t>
      </w:r>
    </w:p>
    <w:p w14:paraId="6F61B6A7" w14:textId="02C1D544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¿Qué términos son tabú o no deben usarse?</w:t>
      </w:r>
    </w:p>
    <w:p w14:paraId="63B2BBD6" w14:textId="126C6017" w:rsidR="008F72CE" w:rsidRPr="00690EF7" w:rsidRDefault="006419A3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Términos científicos muy complicados que dificulten el entendimiento por parte del lector.</w:t>
      </w:r>
    </w:p>
    <w:p w14:paraId="1B789395" w14:textId="43CCBFA3" w:rsidR="00CD66BE" w:rsidRDefault="00CD66BE" w:rsidP="00CD66BE">
      <w:pPr>
        <w:pStyle w:val="Ttulo1"/>
      </w:pPr>
      <w:bookmarkStart w:id="15" w:name="_Toc117458072"/>
      <w:r>
        <w:t>Logo y marca denominativa</w:t>
      </w:r>
      <w:bookmarkEnd w:id="15"/>
    </w:p>
    <w:p w14:paraId="4A746C1E" w14:textId="161DC177" w:rsidR="00CD66BE" w:rsidRDefault="00CD66BE" w:rsidP="00690EF7">
      <w:pPr>
        <w:pStyle w:val="Prrafodelista"/>
        <w:numPr>
          <w:ilvl w:val="0"/>
          <w:numId w:val="2"/>
        </w:numPr>
        <w:jc w:val="both"/>
        <w:rPr>
          <w:ins w:id="16" w:author="DAVID RUIZ NÚÑEZ" w:date="2022-11-07T08:02:00Z"/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¿Qué apariencia tienen el logo y la marca denominativa? </w:t>
      </w:r>
    </w:p>
    <w:p w14:paraId="0E93A0FD" w14:textId="67A4D643" w:rsidR="00DA4832" w:rsidRPr="00DA4832" w:rsidRDefault="00DA4832" w:rsidP="00DA4832">
      <w:pPr>
        <w:ind w:left="720"/>
        <w:jc w:val="both"/>
        <w:rPr>
          <w:sz w:val="24"/>
          <w:szCs w:val="24"/>
          <w:rPrChange w:id="17" w:author="DAVID RUIZ NÚÑEZ" w:date="2022-11-07T08:02:00Z">
            <w:rPr>
              <w:b/>
              <w:bCs/>
              <w:sz w:val="24"/>
              <w:szCs w:val="24"/>
            </w:rPr>
          </w:rPrChange>
        </w:rPr>
        <w:pPrChange w:id="18" w:author="DAVID RUIZ NÚÑEZ" w:date="2022-11-07T08:02:00Z">
          <w:pPr>
            <w:pStyle w:val="Prrafodelista"/>
            <w:numPr>
              <w:numId w:val="2"/>
            </w:numPr>
            <w:ind w:hanging="360"/>
            <w:jc w:val="both"/>
          </w:pPr>
        </w:pPrChange>
      </w:pPr>
      <w:ins w:id="19" w:author="DAVID RUIZ NÚÑEZ" w:date="2022-11-07T08:02:00Z">
        <w:r>
          <w:rPr>
            <w:sz w:val="24"/>
            <w:szCs w:val="24"/>
          </w:rPr>
          <w:lastRenderedPageBreak/>
          <w:t>Se ha optado por incluir un logo con letras negras y otro con letras blancas para ponerlo en función del fondo</w:t>
        </w:r>
      </w:ins>
      <w:ins w:id="20" w:author="DAVID RUIZ NÚÑEZ" w:date="2022-11-07T08:03:00Z">
        <w:r>
          <w:rPr>
            <w:sz w:val="24"/>
            <w:szCs w:val="24"/>
          </w:rPr>
          <w:t>.</w:t>
        </w:r>
      </w:ins>
    </w:p>
    <w:p w14:paraId="5FA4A585" w14:textId="03B8B132" w:rsidR="00C6267A" w:rsidRPr="00690EF7" w:rsidRDefault="00DA4832" w:rsidP="00690EF7">
      <w:pPr>
        <w:pStyle w:val="Prrafodelista"/>
        <w:jc w:val="both"/>
        <w:rPr>
          <w:sz w:val="24"/>
          <w:szCs w:val="24"/>
        </w:rPr>
      </w:pPr>
      <w:ins w:id="21" w:author="DAVID RUIZ NÚÑEZ" w:date="2022-11-07T08:02:00Z">
        <w:r>
          <w:rPr>
            <w:noProof/>
          </w:rPr>
          <w:drawing>
            <wp:inline distT="0" distB="0" distL="0" distR="0" wp14:anchorId="5AD64B9F" wp14:editId="6417639D">
              <wp:extent cx="2077261" cy="624840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0421" cy="628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2" w:author="DAVID RUIZ NÚÑEZ" w:date="2022-11-07T08:03:00Z">
        <w:r>
          <w:rPr>
            <w:noProof/>
          </w:rPr>
          <w:drawing>
            <wp:inline distT="0" distB="0" distL="0" distR="0" wp14:anchorId="1E0EEEF7" wp14:editId="4A9AD609">
              <wp:extent cx="2506980" cy="754100"/>
              <wp:effectExtent l="0" t="0" r="0" b="0"/>
              <wp:docPr id="6" name="Imagen 6" descr="Imagen que contiene dibujo, señal, luz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Imagen que contiene dibujo, señal, luz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5323" cy="7596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3" w:author="DAVID RUIZ NÚÑEZ" w:date="2022-11-07T08:02:00Z">
        <w:r w:rsidR="00AA51D7" w:rsidRPr="00690EF7" w:rsidDel="00DA4832">
          <w:rPr>
            <w:noProof/>
            <w:sz w:val="24"/>
            <w:szCs w:val="24"/>
          </w:rPr>
          <w:drawing>
            <wp:inline distT="0" distB="0" distL="0" distR="0" wp14:anchorId="306E7B26" wp14:editId="08B9C4D0">
              <wp:extent cx="1770185" cy="286013"/>
              <wp:effectExtent l="0" t="0" r="1905" b="0"/>
              <wp:docPr id="1" name="Imagen 1" descr="Logotipo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Logotipo&#10;&#10;Descripción generada automáticamente con confianza media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174" cy="3057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6EF5BA1" w14:textId="4A6EC00C" w:rsidR="00CD66BE" w:rsidRPr="00690EF7" w:rsidRDefault="00CD66BE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¿Cuándo, cómo y dónde se deben/tienen que utilizar?</w:t>
      </w:r>
    </w:p>
    <w:p w14:paraId="7B27259C" w14:textId="71B39AD7" w:rsidR="00690EF7" w:rsidDel="00DA4832" w:rsidRDefault="00AA51D7" w:rsidP="00690EF7">
      <w:pPr>
        <w:ind w:left="720"/>
        <w:jc w:val="both"/>
        <w:rPr>
          <w:del w:id="24" w:author="DAVID RUIZ NÚÑEZ" w:date="2022-11-07T08:03:00Z"/>
          <w:sz w:val="24"/>
          <w:szCs w:val="24"/>
        </w:rPr>
      </w:pPr>
      <w:r w:rsidRPr="00690EF7">
        <w:rPr>
          <w:sz w:val="24"/>
          <w:szCs w:val="24"/>
        </w:rPr>
        <w:t xml:space="preserve">Como logo inicial de la </w:t>
      </w:r>
      <w:r w:rsidR="004E697F" w:rsidRPr="00690EF7">
        <w:rPr>
          <w:sz w:val="24"/>
          <w:szCs w:val="24"/>
        </w:rPr>
        <w:t>página</w:t>
      </w:r>
      <w:r w:rsidRPr="00690EF7">
        <w:rPr>
          <w:sz w:val="24"/>
          <w:szCs w:val="24"/>
        </w:rPr>
        <w:t xml:space="preserve"> web para redirigir al inicio y en el </w:t>
      </w:r>
      <w:r w:rsidR="00690EF7" w:rsidRPr="00690EF7">
        <w:rPr>
          <w:sz w:val="24"/>
          <w:szCs w:val="24"/>
        </w:rPr>
        <w:t>pie de página</w:t>
      </w:r>
      <w:r w:rsidRPr="00690EF7">
        <w:rPr>
          <w:sz w:val="24"/>
          <w:szCs w:val="24"/>
        </w:rPr>
        <w:t xml:space="preserve"> para indicar el nombre de la empresa junto con la información legal y de copyright de la empresa.</w:t>
      </w:r>
    </w:p>
    <w:p w14:paraId="124813E8" w14:textId="77777777" w:rsidR="00690EF7" w:rsidRPr="00690EF7" w:rsidRDefault="00690EF7" w:rsidP="00DA4832">
      <w:pPr>
        <w:ind w:left="720"/>
        <w:jc w:val="both"/>
        <w:rPr>
          <w:sz w:val="24"/>
          <w:szCs w:val="24"/>
        </w:rPr>
      </w:pPr>
    </w:p>
    <w:p w14:paraId="0F5714C5" w14:textId="07F54D64" w:rsidR="00CD66BE" w:rsidRDefault="00CD66BE" w:rsidP="00CD66BE">
      <w:pPr>
        <w:pStyle w:val="Ttulo1"/>
      </w:pPr>
      <w:bookmarkStart w:id="25" w:name="_Toc117458073"/>
      <w:r w:rsidRPr="00CD66BE">
        <w:t>Estructura básica de la página web</w:t>
      </w:r>
      <w:bookmarkEnd w:id="25"/>
    </w:p>
    <w:p w14:paraId="050F683F" w14:textId="162C077A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¿Cómo se tiene que estructurar la página web?</w:t>
      </w:r>
    </w:p>
    <w:p w14:paraId="32279E8D" w14:textId="26237710" w:rsidR="00C6267A" w:rsidRPr="00690EF7" w:rsidRDefault="004A7DD4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La web se estructurará de forma en la que primero aparecerá una barra de navegación que nos permitirá movernos por las diferentes partes de nuestra web</w:t>
      </w:r>
      <w:ins w:id="26" w:author="DAVID RUIZ NÚÑEZ" w:date="2022-11-07T08:03:00Z">
        <w:r w:rsidR="00DA4832">
          <w:rPr>
            <w:sz w:val="24"/>
            <w:szCs w:val="24"/>
          </w:rPr>
          <w:t>, esta barra de navegación estará fija a la parte superior</w:t>
        </w:r>
      </w:ins>
      <w:r w:rsidRPr="00690EF7">
        <w:rPr>
          <w:sz w:val="24"/>
          <w:szCs w:val="24"/>
        </w:rPr>
        <w:t xml:space="preserve">, a continuación se mostrará la información dividida por secciones y artículos y por último encontraremos un </w:t>
      </w:r>
      <w:r w:rsidR="00690EF7" w:rsidRPr="00690EF7">
        <w:rPr>
          <w:sz w:val="24"/>
          <w:szCs w:val="24"/>
        </w:rPr>
        <w:t>pie de página</w:t>
      </w:r>
      <w:r w:rsidRPr="00690EF7">
        <w:rPr>
          <w:sz w:val="24"/>
          <w:szCs w:val="24"/>
        </w:rPr>
        <w:t xml:space="preserve"> con el logo de la empresa y el aviso legal.</w:t>
      </w:r>
    </w:p>
    <w:p w14:paraId="2EE8203B" w14:textId="34FA48C9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¿Qué anchura tienen las columnas y qué altura tienen las filas? </w:t>
      </w:r>
    </w:p>
    <w:p w14:paraId="00C71E64" w14:textId="2A20698F" w:rsidR="00C6267A" w:rsidRPr="00690EF7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Esto variará en función del dispositivo, pero normalmente se utilizará un tamaño relativo a los píxeles.</w:t>
      </w:r>
    </w:p>
    <w:p w14:paraId="3C764F3E" w14:textId="0221B9B6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¿Cómo se tienen que organizar los elementos?</w:t>
      </w:r>
    </w:p>
    <w:p w14:paraId="62DE2D18" w14:textId="747C711D" w:rsidR="00C6267A" w:rsidRPr="00690EF7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En este caso se organizarán por secciones y artículos dentro del cuerpo del HTML.</w:t>
      </w:r>
    </w:p>
    <w:p w14:paraId="1CE30C3F" w14:textId="0C650106" w:rsidR="00CD66BE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¿Qué estructura de menú tiene que ofrecerse?</w:t>
      </w:r>
    </w:p>
    <w:p w14:paraId="1172E789" w14:textId="72307109" w:rsidR="00690EF7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En este caso se optará por una estructura de menú horizontal sin desplegables porque no disponemos de tanta información como para necesitar más opciones.</w:t>
      </w:r>
    </w:p>
    <w:p w14:paraId="476D6A98" w14:textId="77777777" w:rsidR="00690EF7" w:rsidRPr="00690EF7" w:rsidRDefault="00690EF7" w:rsidP="00690EF7">
      <w:pPr>
        <w:ind w:left="720"/>
        <w:jc w:val="both"/>
        <w:rPr>
          <w:sz w:val="24"/>
          <w:szCs w:val="24"/>
        </w:rPr>
      </w:pPr>
    </w:p>
    <w:p w14:paraId="7D05E84F" w14:textId="5BDEEF11" w:rsidR="00CD66BE" w:rsidRDefault="00CD66BE" w:rsidP="00CD66BE">
      <w:pPr>
        <w:pStyle w:val="Ttulo1"/>
      </w:pPr>
      <w:bookmarkStart w:id="27" w:name="_Toc117458074"/>
      <w:r w:rsidRPr="00CD66BE">
        <w:t>Colores</w:t>
      </w:r>
      <w:bookmarkEnd w:id="27"/>
    </w:p>
    <w:p w14:paraId="51F2037C" w14:textId="5C0B7F7D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 xml:space="preserve">¿Qué colores realzan la intención de la página web y se dirigen al público objetivo? </w:t>
      </w:r>
    </w:p>
    <w:p w14:paraId="6757BFE9" w14:textId="394261AF" w:rsidR="00C6267A" w:rsidRPr="00690EF7" w:rsidRDefault="00AA51D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Los colores serán parecidos a los de un volcán para así integrar de una manera más visual el tema.</w:t>
      </w:r>
    </w:p>
    <w:p w14:paraId="05504E79" w14:textId="57B102C6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¿Cómo se pueden integrar los valores RGB y los códigos hexadecimales?</w:t>
      </w:r>
    </w:p>
    <w:p w14:paraId="31CED69B" w14:textId="104A30EC" w:rsidR="00690EF7" w:rsidRPr="00690EF7" w:rsidDel="00DA4832" w:rsidRDefault="008F72CE" w:rsidP="00DA4832">
      <w:pPr>
        <w:ind w:left="720"/>
        <w:jc w:val="both"/>
        <w:rPr>
          <w:del w:id="28" w:author="DAVID RUIZ NÚÑEZ" w:date="2022-11-07T08:04:00Z"/>
          <w:color w:val="C5494C"/>
          <w:sz w:val="24"/>
          <w:szCs w:val="24"/>
        </w:rPr>
      </w:pPr>
      <w:del w:id="29" w:author="DAVID RUIZ NÚÑEZ" w:date="2022-11-07T08:05:00Z">
        <w:r w:rsidRPr="00690EF7" w:rsidDel="00DA4832">
          <w:rPr>
            <w:sz w:val="24"/>
            <w:szCs w:val="24"/>
          </w:rPr>
          <w:delText>De momento se</w:delText>
        </w:r>
      </w:del>
      <w:ins w:id="30" w:author="DAVID RUIZ NÚÑEZ" w:date="2022-11-07T08:05:00Z">
        <w:r w:rsidR="00DA4832">
          <w:rPr>
            <w:sz w:val="24"/>
            <w:szCs w:val="24"/>
          </w:rPr>
          <w:t>Se</w:t>
        </w:r>
      </w:ins>
      <w:r w:rsidRPr="00690EF7">
        <w:rPr>
          <w:sz w:val="24"/>
          <w:szCs w:val="24"/>
        </w:rPr>
        <w:t xml:space="preserve"> barajará utilizar </w:t>
      </w:r>
      <w:ins w:id="31" w:author="DAVID RUIZ NÚÑEZ" w:date="2022-11-07T08:05:00Z">
        <w:r w:rsidR="00DA4832">
          <w:rPr>
            <w:sz w:val="24"/>
            <w:szCs w:val="24"/>
          </w:rPr>
          <w:t>la siguiente paleta de</w:t>
        </w:r>
      </w:ins>
      <w:del w:id="32" w:author="DAVID RUIZ NÚÑEZ" w:date="2022-11-07T08:05:00Z">
        <w:r w:rsidRPr="00690EF7" w:rsidDel="00DA4832">
          <w:rPr>
            <w:sz w:val="24"/>
            <w:szCs w:val="24"/>
          </w:rPr>
          <w:delText>los siguientes</w:delText>
        </w:r>
      </w:del>
      <w:r w:rsidRPr="00690EF7">
        <w:rPr>
          <w:sz w:val="24"/>
          <w:szCs w:val="24"/>
        </w:rPr>
        <w:t xml:space="preserve"> colores: </w:t>
      </w:r>
      <w:proofErr w:type="spellStart"/>
      <w:ins w:id="33" w:author="DAVID RUIZ NÚÑEZ" w:date="2022-11-07T08:04:00Z">
        <w:r w:rsidR="00DA4832" w:rsidRPr="00DA4832">
          <w:rPr>
            <w:sz w:val="24"/>
            <w:szCs w:val="24"/>
          </w:rPr>
          <w:t>dark</w:t>
        </w:r>
        <w:proofErr w:type="spellEnd"/>
        <w:r w:rsidR="00DA4832" w:rsidRPr="00DA4832">
          <w:rPr>
            <w:sz w:val="24"/>
            <w:szCs w:val="24"/>
          </w:rPr>
          <w:t>-red: #8b0000ff;</w:t>
        </w:r>
        <w:r w:rsidR="00DA4832">
          <w:rPr>
            <w:sz w:val="24"/>
            <w:szCs w:val="24"/>
          </w:rPr>
          <w:t xml:space="preserve"> </w:t>
        </w:r>
        <w:proofErr w:type="spellStart"/>
        <w:r w:rsidR="00DA4832" w:rsidRPr="00DA4832">
          <w:rPr>
            <w:sz w:val="24"/>
            <w:szCs w:val="24"/>
          </w:rPr>
          <w:t>gunmetal</w:t>
        </w:r>
        <w:proofErr w:type="spellEnd"/>
        <w:r w:rsidR="00DA4832" w:rsidRPr="00DA4832">
          <w:rPr>
            <w:sz w:val="24"/>
            <w:szCs w:val="24"/>
          </w:rPr>
          <w:t>: #333745ff;</w:t>
        </w:r>
        <w:r w:rsidR="00DA4832">
          <w:rPr>
            <w:sz w:val="24"/>
            <w:szCs w:val="24"/>
          </w:rPr>
          <w:t xml:space="preserve"> </w:t>
        </w:r>
        <w:proofErr w:type="spellStart"/>
        <w:r w:rsidR="00DA4832" w:rsidRPr="00DA4832">
          <w:rPr>
            <w:sz w:val="24"/>
            <w:szCs w:val="24"/>
          </w:rPr>
          <w:t>ochre</w:t>
        </w:r>
        <w:proofErr w:type="spellEnd"/>
        <w:r w:rsidR="00DA4832" w:rsidRPr="00DA4832">
          <w:rPr>
            <w:sz w:val="24"/>
            <w:szCs w:val="24"/>
          </w:rPr>
          <w:t>: #cb793aff;</w:t>
        </w:r>
        <w:r w:rsidR="00DA4832" w:rsidRPr="00DA4832">
          <w:rPr>
            <w:sz w:val="24"/>
            <w:szCs w:val="24"/>
            <w:rPrChange w:id="34" w:author="DAVID RUIZ NÚÑEZ" w:date="2022-11-07T08:05:00Z">
              <w:rPr>
                <w:sz w:val="24"/>
                <w:szCs w:val="24"/>
                <w:lang w:val="en-GB"/>
              </w:rPr>
            </w:rPrChange>
          </w:rPr>
          <w:t xml:space="preserve"> </w:t>
        </w:r>
        <w:proofErr w:type="spellStart"/>
        <w:r w:rsidR="00DA4832" w:rsidRPr="00DA4832">
          <w:rPr>
            <w:sz w:val="24"/>
            <w:szCs w:val="24"/>
          </w:rPr>
          <w:t>jasmine</w:t>
        </w:r>
        <w:proofErr w:type="spellEnd"/>
        <w:r w:rsidR="00DA4832" w:rsidRPr="00DA4832">
          <w:rPr>
            <w:sz w:val="24"/>
            <w:szCs w:val="24"/>
          </w:rPr>
          <w:t>: #fadf7fff;</w:t>
        </w:r>
        <w:r w:rsidR="00DA4832" w:rsidRPr="00DA4832">
          <w:rPr>
            <w:sz w:val="24"/>
            <w:szCs w:val="24"/>
            <w:rPrChange w:id="35" w:author="DAVID RUIZ NÚÑEZ" w:date="2022-11-07T08:05:00Z">
              <w:rPr>
                <w:sz w:val="24"/>
                <w:szCs w:val="24"/>
                <w:lang w:val="en-GB"/>
              </w:rPr>
            </w:rPrChange>
          </w:rPr>
          <w:t xml:space="preserve"> </w:t>
        </w:r>
        <w:proofErr w:type="spellStart"/>
        <w:r w:rsidR="00DA4832" w:rsidRPr="00DA4832">
          <w:rPr>
            <w:sz w:val="24"/>
            <w:szCs w:val="24"/>
          </w:rPr>
          <w:t>ash</w:t>
        </w:r>
        <w:proofErr w:type="spellEnd"/>
        <w:r w:rsidR="00DA4832" w:rsidRPr="00DA4832">
          <w:rPr>
            <w:sz w:val="24"/>
            <w:szCs w:val="24"/>
          </w:rPr>
          <w:t>-gray: #aeb7b3ff;</w:t>
        </w:r>
      </w:ins>
      <w:del w:id="36" w:author="DAVID RUIZ NÚÑEZ" w:date="2022-11-07T08:04:00Z">
        <w:r w:rsidR="00AA51D7" w:rsidRPr="00690EF7" w:rsidDel="00DA4832">
          <w:rPr>
            <w:sz w:val="24"/>
            <w:szCs w:val="24"/>
          </w:rPr>
          <w:delText>#</w:delText>
        </w:r>
        <w:r w:rsidR="00AA51D7" w:rsidRPr="00690EF7" w:rsidDel="00DA4832">
          <w:rPr>
            <w:color w:val="212121"/>
            <w:sz w:val="24"/>
            <w:szCs w:val="24"/>
          </w:rPr>
          <w:delText xml:space="preserve">212121, </w:delText>
        </w:r>
        <w:r w:rsidR="00AA51D7" w:rsidRPr="00690EF7" w:rsidDel="00DA4832">
          <w:rPr>
            <w:sz w:val="24"/>
            <w:szCs w:val="24"/>
          </w:rPr>
          <w:delText>#</w:delText>
        </w:r>
        <w:r w:rsidR="00AA51D7" w:rsidRPr="00690EF7" w:rsidDel="00DA4832">
          <w:rPr>
            <w:color w:val="3B3B3B"/>
            <w:sz w:val="24"/>
            <w:szCs w:val="24"/>
          </w:rPr>
          <w:delText xml:space="preserve">3B3B3B, </w:delText>
        </w:r>
        <w:r w:rsidR="00AA51D7" w:rsidRPr="00690EF7" w:rsidDel="00DA4832">
          <w:rPr>
            <w:sz w:val="24"/>
            <w:szCs w:val="24"/>
          </w:rPr>
          <w:delText>#</w:delText>
        </w:r>
        <w:r w:rsidR="00AA51D7" w:rsidRPr="00690EF7" w:rsidDel="00DA4832">
          <w:rPr>
            <w:color w:val="7E2A2C"/>
            <w:sz w:val="24"/>
            <w:szCs w:val="24"/>
          </w:rPr>
          <w:delText xml:space="preserve">7E2A2C, </w:delText>
        </w:r>
        <w:r w:rsidR="00AA51D7" w:rsidRPr="00690EF7" w:rsidDel="00DA4832">
          <w:rPr>
            <w:sz w:val="24"/>
            <w:szCs w:val="24"/>
          </w:rPr>
          <w:delText>#</w:delText>
        </w:r>
        <w:r w:rsidR="00AA51D7" w:rsidRPr="00690EF7" w:rsidDel="00DA4832">
          <w:rPr>
            <w:color w:val="A53639"/>
            <w:sz w:val="24"/>
            <w:szCs w:val="24"/>
          </w:rPr>
          <w:delText xml:space="preserve">A53639, </w:delText>
        </w:r>
        <w:r w:rsidR="00AA51D7" w:rsidRPr="00690EF7" w:rsidDel="00DA4832">
          <w:rPr>
            <w:sz w:val="24"/>
            <w:szCs w:val="24"/>
          </w:rPr>
          <w:delText>#</w:delText>
        </w:r>
        <w:r w:rsidR="00AA51D7" w:rsidRPr="00690EF7" w:rsidDel="00DA4832">
          <w:rPr>
            <w:color w:val="C5494C"/>
            <w:sz w:val="24"/>
            <w:szCs w:val="24"/>
          </w:rPr>
          <w:delText>C5494C</w:delText>
        </w:r>
      </w:del>
    </w:p>
    <w:p w14:paraId="3ED1900E" w14:textId="77777777" w:rsidR="00CD66BE" w:rsidRDefault="00CD66BE" w:rsidP="00DA4832">
      <w:pPr>
        <w:ind w:left="720"/>
        <w:jc w:val="both"/>
      </w:pPr>
      <w:bookmarkStart w:id="37" w:name="_Toc117458075"/>
      <w:del w:id="38" w:author="DAVID RUIZ NÚÑEZ" w:date="2022-11-07T08:05:00Z">
        <w:r w:rsidRPr="00CD66BE" w:rsidDel="00DA4832">
          <w:delText>Tipo de letra</w:delText>
        </w:r>
      </w:del>
      <w:bookmarkEnd w:id="37"/>
    </w:p>
    <w:p w14:paraId="07E89C4F" w14:textId="4FCFD6BC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lastRenderedPageBreak/>
        <w:t>¿Qué tipo de letra tiene que utilizarse para qué tipo de textos y elementos?</w:t>
      </w:r>
    </w:p>
    <w:p w14:paraId="27902941" w14:textId="1C71A005" w:rsidR="00C6267A" w:rsidRPr="00690EF7" w:rsidRDefault="001F3CFA" w:rsidP="00690EF7">
      <w:pPr>
        <w:ind w:left="720"/>
        <w:jc w:val="both"/>
        <w:rPr>
          <w:sz w:val="24"/>
          <w:szCs w:val="24"/>
        </w:rPr>
      </w:pPr>
      <w:del w:id="39" w:author="DAVID RUIZ NÚÑEZ" w:date="2022-11-07T08:06:00Z">
        <w:r w:rsidRPr="00690EF7" w:rsidDel="00DA4832">
          <w:rPr>
            <w:sz w:val="24"/>
            <w:szCs w:val="24"/>
          </w:rPr>
          <w:delText xml:space="preserve">Verdana y </w:delText>
        </w:r>
      </w:del>
      <w:r w:rsidRPr="00690EF7">
        <w:rPr>
          <w:sz w:val="24"/>
          <w:szCs w:val="24"/>
        </w:rPr>
        <w:t>Arial</w:t>
      </w:r>
      <w:ins w:id="40" w:author="DAVID RUIZ NÚÑEZ" w:date="2022-11-07T08:06:00Z">
        <w:r w:rsidR="00DA4832">
          <w:rPr>
            <w:sz w:val="24"/>
            <w:szCs w:val="24"/>
          </w:rPr>
          <w:t xml:space="preserve"> y </w:t>
        </w:r>
        <w:proofErr w:type="spellStart"/>
        <w:r w:rsidR="00DA4832">
          <w:rPr>
            <w:sz w:val="24"/>
            <w:szCs w:val="24"/>
          </w:rPr>
          <w:t>Helveltica</w:t>
        </w:r>
      </w:ins>
      <w:proofErr w:type="spellEnd"/>
      <w:r w:rsidRPr="00690EF7">
        <w:rPr>
          <w:sz w:val="24"/>
          <w:szCs w:val="24"/>
        </w:rPr>
        <w:t>, en el caso de los textos a leer elegiremos</w:t>
      </w:r>
      <w:del w:id="41" w:author="DAVID RUIZ NÚÑEZ" w:date="2022-11-07T08:06:00Z">
        <w:r w:rsidRPr="00690EF7" w:rsidDel="00DA4832">
          <w:rPr>
            <w:sz w:val="24"/>
            <w:szCs w:val="24"/>
          </w:rPr>
          <w:delText xml:space="preserve"> Verdana y</w:delText>
        </w:r>
      </w:del>
      <w:ins w:id="42" w:author="DAVID RUIZ NÚÑEZ" w:date="2022-11-07T08:06:00Z">
        <w:r w:rsidR="00DA4832">
          <w:rPr>
            <w:sz w:val="24"/>
            <w:szCs w:val="24"/>
          </w:rPr>
          <w:t xml:space="preserve"> y tanto</w:t>
        </w:r>
      </w:ins>
      <w:r w:rsidRPr="00690EF7">
        <w:rPr>
          <w:sz w:val="24"/>
          <w:szCs w:val="24"/>
        </w:rPr>
        <w:t xml:space="preserve"> en Títulos </w:t>
      </w:r>
      <w:ins w:id="43" w:author="DAVID RUIZ NÚÑEZ" w:date="2022-11-07T08:06:00Z">
        <w:r w:rsidR="00DA4832">
          <w:rPr>
            <w:sz w:val="24"/>
            <w:szCs w:val="24"/>
          </w:rPr>
          <w:t xml:space="preserve">como en </w:t>
        </w:r>
      </w:ins>
      <w:del w:id="44" w:author="DAVID RUIZ NÚÑEZ" w:date="2022-11-07T08:06:00Z">
        <w:r w:rsidRPr="00690EF7" w:rsidDel="00DA4832">
          <w:rPr>
            <w:sz w:val="24"/>
            <w:szCs w:val="24"/>
          </w:rPr>
          <w:delText xml:space="preserve">y </w:delText>
        </w:r>
      </w:del>
      <w:r w:rsidRPr="00690EF7">
        <w:rPr>
          <w:sz w:val="24"/>
          <w:szCs w:val="24"/>
        </w:rPr>
        <w:t>Subtítulos Arial.</w:t>
      </w:r>
    </w:p>
    <w:p w14:paraId="137AE639" w14:textId="477E88BB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¿Cuál es el tamaño que debe tener la letra y de qué color tiene que ser?</w:t>
      </w:r>
    </w:p>
    <w:p w14:paraId="5F8BDE55" w14:textId="76EF6540" w:rsidR="00C6267A" w:rsidRDefault="001F3CFA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Tamaño mínimo de letra 14px y color negro para todos los textos a leer salvo Títulos y subtítulos, que variarán entre los colores definidos previamente</w:t>
      </w:r>
      <w:ins w:id="45" w:author="DAVID RUIZ NÚÑEZ" w:date="2022-11-07T08:06:00Z">
        <w:r w:rsidR="00DA4832">
          <w:rPr>
            <w:sz w:val="24"/>
            <w:szCs w:val="24"/>
          </w:rPr>
          <w:t xml:space="preserve">, siendo para los h1 el </w:t>
        </w:r>
      </w:ins>
      <w:ins w:id="46" w:author="DAVID RUIZ NÚÑEZ" w:date="2022-11-07T08:07:00Z">
        <w:r w:rsidR="00DA4832">
          <w:rPr>
            <w:sz w:val="24"/>
            <w:szCs w:val="24"/>
          </w:rPr>
          <w:t xml:space="preserve">color </w:t>
        </w:r>
        <w:proofErr w:type="spellStart"/>
        <w:r w:rsidR="00DA4832" w:rsidRPr="00DA4832">
          <w:rPr>
            <w:sz w:val="24"/>
            <w:szCs w:val="24"/>
          </w:rPr>
          <w:t>dark</w:t>
        </w:r>
        <w:proofErr w:type="spellEnd"/>
        <w:r w:rsidR="00DA4832" w:rsidRPr="00DA4832">
          <w:rPr>
            <w:sz w:val="24"/>
            <w:szCs w:val="24"/>
          </w:rPr>
          <w:t>-red: #8b0000ff</w:t>
        </w:r>
        <w:r w:rsidR="00DA4832">
          <w:rPr>
            <w:sz w:val="24"/>
            <w:szCs w:val="24"/>
          </w:rPr>
          <w:t xml:space="preserve">, y para los subtítulos el color </w:t>
        </w:r>
        <w:proofErr w:type="spellStart"/>
        <w:r w:rsidR="00DA4832" w:rsidRPr="00DA4832">
          <w:rPr>
            <w:sz w:val="24"/>
            <w:szCs w:val="24"/>
          </w:rPr>
          <w:t>ochre</w:t>
        </w:r>
        <w:proofErr w:type="spellEnd"/>
        <w:r w:rsidR="00DA4832" w:rsidRPr="00DA4832">
          <w:rPr>
            <w:sz w:val="24"/>
            <w:szCs w:val="24"/>
          </w:rPr>
          <w:t>: #cb793aff</w:t>
        </w:r>
        <w:r w:rsidR="00DA4832">
          <w:rPr>
            <w:sz w:val="24"/>
            <w:szCs w:val="24"/>
          </w:rPr>
          <w:t>.</w:t>
        </w:r>
      </w:ins>
      <w:del w:id="47" w:author="DAVID RUIZ NÚÑEZ" w:date="2022-11-07T08:06:00Z">
        <w:r w:rsidRPr="00690EF7" w:rsidDel="00DA4832">
          <w:rPr>
            <w:sz w:val="24"/>
            <w:szCs w:val="24"/>
          </w:rPr>
          <w:delText>.</w:delText>
        </w:r>
      </w:del>
    </w:p>
    <w:p w14:paraId="4F5CBD9E" w14:textId="77777777" w:rsidR="00690EF7" w:rsidRPr="00690EF7" w:rsidRDefault="00690EF7" w:rsidP="00690EF7">
      <w:pPr>
        <w:ind w:left="720"/>
        <w:jc w:val="both"/>
        <w:rPr>
          <w:sz w:val="24"/>
          <w:szCs w:val="24"/>
        </w:rPr>
      </w:pPr>
    </w:p>
    <w:p w14:paraId="4775121C" w14:textId="529AA00B" w:rsidR="00CD66BE" w:rsidRDefault="00CD66BE" w:rsidP="00CD66BE">
      <w:pPr>
        <w:pStyle w:val="Ttulo1"/>
      </w:pPr>
      <w:bookmarkStart w:id="48" w:name="_Toc117458076"/>
      <w:r w:rsidRPr="00CD66BE">
        <w:t>Iconos</w:t>
      </w:r>
      <w:bookmarkEnd w:id="48"/>
    </w:p>
    <w:p w14:paraId="55A24BF4" w14:textId="48D2B86A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¿Qué iconos deben utilizarse?</w:t>
      </w:r>
    </w:p>
    <w:p w14:paraId="17C8474E" w14:textId="0CCCBFA0" w:rsidR="00C6267A" w:rsidRPr="00690EF7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Sería importante utilizar iconos de redes sociales, o iconos de navegación.</w:t>
      </w:r>
    </w:p>
    <w:p w14:paraId="388EBB20" w14:textId="79644A4F" w:rsidR="00CD66BE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¿Dónde se tienen que insertar y qué significan?</w:t>
      </w:r>
    </w:p>
    <w:p w14:paraId="1783A3C6" w14:textId="33E3285F" w:rsidR="00C6267A" w:rsidRDefault="00690EF7" w:rsidP="00690EF7">
      <w:pPr>
        <w:pStyle w:val="Prrafodelista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En el caso de los de las redes sociales para que el usuario encuentre a la empresa en estas y tenga más información acerca de ella, estos se deberían insertar en la parte inferior junto al pie de página. En cuanto a iconos de navegación se deberían insertar en aquel lugar en el que queramos hacerle la navegación a nuestro usuario mas llevadera, como por ejemplo una flecha para indicar el desplazamiento de un carrusel de imágenes.</w:t>
      </w:r>
    </w:p>
    <w:p w14:paraId="2C90936A" w14:textId="77777777" w:rsidR="00690EF7" w:rsidRPr="00690EF7" w:rsidRDefault="00690EF7" w:rsidP="00690EF7">
      <w:pPr>
        <w:pStyle w:val="Prrafodelista"/>
        <w:jc w:val="both"/>
        <w:rPr>
          <w:sz w:val="24"/>
          <w:szCs w:val="24"/>
        </w:rPr>
      </w:pPr>
    </w:p>
    <w:p w14:paraId="76734479" w14:textId="2804F86C" w:rsidR="00CD66BE" w:rsidRDefault="00CD66BE" w:rsidP="00CD66BE">
      <w:pPr>
        <w:pStyle w:val="Ttulo1"/>
      </w:pPr>
      <w:bookmarkStart w:id="49" w:name="_Toc117458077"/>
      <w:r>
        <w:t>Contenido</w:t>
      </w:r>
      <w:bookmarkEnd w:id="49"/>
    </w:p>
    <w:p w14:paraId="2751CB7C" w14:textId="05A36D34" w:rsidR="00C6267A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¿Qué contenido debe integrarse en la página web?</w:t>
      </w:r>
    </w:p>
    <w:p w14:paraId="69A12753" w14:textId="0E42A4D3" w:rsidR="00C6267A" w:rsidRPr="00690EF7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El contenido que se integrará en la página web será acerca de volcanes y sus características.</w:t>
      </w:r>
    </w:p>
    <w:p w14:paraId="61BB03C6" w14:textId="5A8A980C" w:rsidR="00CD66BE" w:rsidRPr="00690EF7" w:rsidRDefault="00C6267A" w:rsidP="00690EF7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0EF7">
        <w:rPr>
          <w:b/>
          <w:bCs/>
          <w:sz w:val="24"/>
          <w:szCs w:val="24"/>
        </w:rPr>
        <w:t>¿Cómo tiene que plasmarse de manera gráfica, textual o multimedia?</w:t>
      </w:r>
    </w:p>
    <w:p w14:paraId="798742BE" w14:textId="4F806FB2" w:rsidR="001F3CFA" w:rsidRDefault="00690EF7" w:rsidP="00690EF7">
      <w:pPr>
        <w:ind w:left="720"/>
        <w:jc w:val="both"/>
        <w:rPr>
          <w:sz w:val="24"/>
          <w:szCs w:val="24"/>
        </w:rPr>
      </w:pPr>
      <w:r w:rsidRPr="00690EF7">
        <w:rPr>
          <w:sz w:val="24"/>
          <w:szCs w:val="24"/>
        </w:rPr>
        <w:t>Este ha de plasmarse de manera textual siendo ayudado por imágenes principalmente, y si eventualmente se requiere contenido multimedia, este se utilizará por ejemplo en videos de noticias acerca de erupciones.</w:t>
      </w:r>
    </w:p>
    <w:p w14:paraId="70F2D740" w14:textId="77777777" w:rsidR="006A2273" w:rsidRPr="006A2273" w:rsidRDefault="006A2273" w:rsidP="006A2273">
      <w:pPr>
        <w:pStyle w:val="Ttulo1"/>
      </w:pPr>
      <w:bookmarkStart w:id="50" w:name="_Toc117458078"/>
      <w:r w:rsidRPr="006A2273">
        <w:t>Ordenación de contenido HTML</w:t>
      </w:r>
      <w:bookmarkEnd w:id="50"/>
    </w:p>
    <w:p w14:paraId="0D49E186" w14:textId="2F389349" w:rsidR="006A2273" w:rsidRPr="00690EF7" w:rsidRDefault="006A2273" w:rsidP="006A2273">
      <w:pPr>
        <w:jc w:val="both"/>
        <w:rPr>
          <w:sz w:val="24"/>
          <w:szCs w:val="24"/>
        </w:rPr>
      </w:pPr>
      <w:r w:rsidRPr="006A2273">
        <w:rPr>
          <w:sz w:val="24"/>
          <w:szCs w:val="24"/>
        </w:rPr>
        <w:t xml:space="preserve">      Incluido los ficheros HTML adjuntos en GitHub.</w:t>
      </w:r>
    </w:p>
    <w:p w14:paraId="5EE94F93" w14:textId="031E3A00" w:rsidR="001F3CFA" w:rsidRDefault="001F3CFA" w:rsidP="001F3CFA">
      <w:pPr>
        <w:pStyle w:val="Ttulo1"/>
      </w:pPr>
      <w:bookmarkStart w:id="51" w:name="_Toc117458079"/>
      <w:r>
        <w:lastRenderedPageBreak/>
        <w:t>WIREFRAMES</w:t>
      </w:r>
      <w:bookmarkEnd w:id="51"/>
    </w:p>
    <w:p w14:paraId="1BC7E637" w14:textId="39A3CD1E" w:rsidR="00F30D3D" w:rsidRPr="00F30D3D" w:rsidRDefault="00F30D3D" w:rsidP="00F30D3D">
      <w:r w:rsidRPr="00F30D3D">
        <w:rPr>
          <w:noProof/>
        </w:rPr>
        <w:drawing>
          <wp:anchor distT="0" distB="0" distL="114300" distR="114300" simplePos="0" relativeHeight="251659264" behindDoc="1" locked="0" layoutInCell="1" allowOverlap="1" wp14:anchorId="45E143AE" wp14:editId="2A1A9693">
            <wp:simplePos x="0" y="0"/>
            <wp:positionH relativeFrom="column">
              <wp:posOffset>3415030</wp:posOffset>
            </wp:positionH>
            <wp:positionV relativeFrom="paragraph">
              <wp:posOffset>278130</wp:posOffset>
            </wp:positionV>
            <wp:extent cx="2575560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408" y="21498"/>
                <wp:lineTo x="21408" y="0"/>
                <wp:lineTo x="0" y="0"/>
              </wp:wrapPolygon>
            </wp:wrapTight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741D7" w14:textId="1D0F8581" w:rsidR="001F3CFA" w:rsidRDefault="008F72CE" w:rsidP="001F3CFA">
      <w:r w:rsidRPr="008F72CE">
        <w:rPr>
          <w:noProof/>
        </w:rPr>
        <w:drawing>
          <wp:anchor distT="0" distB="0" distL="114300" distR="114300" simplePos="0" relativeHeight="251658240" behindDoc="1" locked="0" layoutInCell="1" allowOverlap="1" wp14:anchorId="3847387E" wp14:editId="725C613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431009" cy="3253740"/>
            <wp:effectExtent l="0" t="0" r="7620" b="3810"/>
            <wp:wrapTight wrapText="bothSides">
              <wp:wrapPolygon edited="0">
                <wp:start x="0" y="0"/>
                <wp:lineTo x="0" y="21499"/>
                <wp:lineTo x="21498" y="21499"/>
                <wp:lineTo x="21498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09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4D55B" w14:textId="59B78FE8" w:rsidR="001F3CFA" w:rsidRDefault="001F3CFA" w:rsidP="001F3CFA"/>
    <w:p w14:paraId="7218A93F" w14:textId="78922A7E" w:rsidR="00F30D3D" w:rsidRDefault="00F30D3D" w:rsidP="001F3CFA"/>
    <w:p w14:paraId="1A7526D3" w14:textId="1B5F3AA8" w:rsidR="00F30D3D" w:rsidRDefault="00F30D3D" w:rsidP="001F3CFA"/>
    <w:p w14:paraId="2F59F5E1" w14:textId="293A9115" w:rsidR="00F30D3D" w:rsidRDefault="00F30D3D" w:rsidP="001F3CFA"/>
    <w:p w14:paraId="46DC8C06" w14:textId="15F4A144" w:rsidR="00F30D3D" w:rsidRDefault="00F30D3D" w:rsidP="001F3CFA"/>
    <w:p w14:paraId="64DB746F" w14:textId="520EB225" w:rsidR="00F30D3D" w:rsidRDefault="00F30D3D" w:rsidP="001F3CFA"/>
    <w:p w14:paraId="18D51DE5" w14:textId="42E8959C" w:rsidR="00F30D3D" w:rsidRDefault="00F30D3D" w:rsidP="001F3CFA"/>
    <w:p w14:paraId="6FC05D15" w14:textId="41BFDF8C" w:rsidR="00F30D3D" w:rsidRDefault="00F30D3D" w:rsidP="001F3CFA"/>
    <w:p w14:paraId="78EFCD81" w14:textId="22ABD14A" w:rsidR="00F30D3D" w:rsidRDefault="00F30D3D" w:rsidP="001F3CFA"/>
    <w:p w14:paraId="3488CE70" w14:textId="39DC96B9" w:rsidR="00F30D3D" w:rsidRDefault="00F30D3D" w:rsidP="001F3CFA"/>
    <w:p w14:paraId="4AE6D66F" w14:textId="5E8EF9AB" w:rsidR="00F30D3D" w:rsidRDefault="00F30D3D" w:rsidP="001F3C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E66840" wp14:editId="5EBB8973">
                <wp:simplePos x="0" y="0"/>
                <wp:positionH relativeFrom="column">
                  <wp:posOffset>3518535</wp:posOffset>
                </wp:positionH>
                <wp:positionV relativeFrom="paragraph">
                  <wp:posOffset>125095</wp:posOffset>
                </wp:positionV>
                <wp:extent cx="2360930" cy="472440"/>
                <wp:effectExtent l="0" t="0" r="11430" b="228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9148" w14:textId="7DB7F8A2" w:rsidR="00F30D3D" w:rsidRDefault="00F30D3D" w:rsidP="00F30D3D">
                            <w:r>
                              <w:t xml:space="preserve">Wireframe con </w:t>
                            </w:r>
                            <w:r w:rsidRPr="00F30D3D">
                              <w:t>Navigation Tabs</w:t>
                            </w:r>
                            <w:r>
                              <w:t xml:space="preserve"> de forma 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6840" id="Cuadro de texto 2" o:spid="_x0000_s1029" type="#_x0000_t202" style="position:absolute;margin-left:277.05pt;margin-top:9.85pt;width:185.9pt;height:37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">
                <v:textbox>
                  <w:txbxContent>
                    <w:p w14:paraId="0F7C9148" w14:textId="7DB7F8A2" w:rsidR="00F30D3D" w:rsidRDefault="00F30D3D" w:rsidP="00F30D3D">
                      <w:r>
                        <w:t xml:space="preserve">Wireframe con </w:t>
                      </w:r>
                      <w:r w:rsidRPr="00F30D3D">
                        <w:t>Navigation Tabs</w:t>
                      </w:r>
                      <w:r>
                        <w:t xml:space="preserve"> de forma vertical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95D74" wp14:editId="5525B591">
                <wp:simplePos x="0" y="0"/>
                <wp:positionH relativeFrom="column">
                  <wp:posOffset>139065</wp:posOffset>
                </wp:positionH>
                <wp:positionV relativeFrom="paragraph">
                  <wp:posOffset>123190</wp:posOffset>
                </wp:positionV>
                <wp:extent cx="2360930" cy="4724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36CA" w14:textId="05E53839" w:rsidR="00F30D3D" w:rsidRDefault="00F30D3D">
                            <w:r>
                              <w:t xml:space="preserve">Wireframe con </w:t>
                            </w:r>
                            <w:r w:rsidRPr="00F30D3D">
                              <w:t>Navigation Tabs</w:t>
                            </w:r>
                            <w:r>
                              <w:t xml:space="preserve"> de forma horizontal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5D74" id="_x0000_s1030" type="#_x0000_t202" style="position:absolute;margin-left:10.95pt;margin-top:9.7pt;width:185.9pt;height:3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">
                <v:textbox>
                  <w:txbxContent>
                    <w:p w14:paraId="4CD236CA" w14:textId="05E53839" w:rsidR="00F30D3D" w:rsidRDefault="00F30D3D">
                      <w:r>
                        <w:t xml:space="preserve">Wireframe con </w:t>
                      </w:r>
                      <w:r w:rsidRPr="00F30D3D">
                        <w:t>Navigation Tabs</w:t>
                      </w:r>
                      <w:r>
                        <w:t xml:space="preserve"> de forma horizontal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E0254" w14:textId="54653DCA" w:rsidR="00F30D3D" w:rsidRDefault="00F30D3D" w:rsidP="001F3CFA"/>
    <w:p w14:paraId="4DE831AA" w14:textId="693C9580" w:rsidR="00F30D3D" w:rsidRDefault="00F30D3D" w:rsidP="001F3CFA"/>
    <w:sectPr w:rsidR="00F30D3D" w:rsidSect="006A2273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6DEA" w14:textId="77777777" w:rsidR="00DF28DA" w:rsidRDefault="00DF28DA" w:rsidP="006A2273">
      <w:pPr>
        <w:spacing w:after="0" w:line="240" w:lineRule="auto"/>
      </w:pPr>
      <w:r>
        <w:separator/>
      </w:r>
    </w:p>
  </w:endnote>
  <w:endnote w:type="continuationSeparator" w:id="0">
    <w:p w14:paraId="70DBB162" w14:textId="77777777" w:rsidR="00DF28DA" w:rsidRDefault="00DF28DA" w:rsidP="006A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5536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FB2865" w14:textId="681E8B62" w:rsidR="006A2273" w:rsidRDefault="006A2273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F36521" w14:textId="77777777" w:rsidR="006A2273" w:rsidRDefault="006A22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E19B" w14:textId="77777777" w:rsidR="00DF28DA" w:rsidRDefault="00DF28DA" w:rsidP="006A2273">
      <w:pPr>
        <w:spacing w:after="0" w:line="240" w:lineRule="auto"/>
      </w:pPr>
      <w:r>
        <w:separator/>
      </w:r>
    </w:p>
  </w:footnote>
  <w:footnote w:type="continuationSeparator" w:id="0">
    <w:p w14:paraId="4644A875" w14:textId="77777777" w:rsidR="00DF28DA" w:rsidRDefault="00DF28DA" w:rsidP="006A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6726"/>
    <w:multiLevelType w:val="multilevel"/>
    <w:tmpl w:val="0C0A001D"/>
    <w:styleLink w:val="Estilo1"/>
    <w:lvl w:ilvl="0">
      <w:start w:val="1"/>
      <w:numFmt w:val="bullet"/>
      <w:lvlText w:val="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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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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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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A90264"/>
    <w:multiLevelType w:val="hybridMultilevel"/>
    <w:tmpl w:val="AE629728"/>
    <w:lvl w:ilvl="0" w:tplc="9CD06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73274">
    <w:abstractNumId w:val="0"/>
  </w:num>
  <w:num w:numId="2" w16cid:durableId="18204590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RUIZ NÚÑEZ">
    <w15:presenceInfo w15:providerId="None" w15:userId="DAVID RUIZ NÚÑ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BE"/>
    <w:rsid w:val="0001090E"/>
    <w:rsid w:val="00071D33"/>
    <w:rsid w:val="000B1DDA"/>
    <w:rsid w:val="00132CF2"/>
    <w:rsid w:val="001F3CFA"/>
    <w:rsid w:val="002B7BA1"/>
    <w:rsid w:val="002C4127"/>
    <w:rsid w:val="00337DD2"/>
    <w:rsid w:val="003731DF"/>
    <w:rsid w:val="00381141"/>
    <w:rsid w:val="00476C95"/>
    <w:rsid w:val="00492C4B"/>
    <w:rsid w:val="004A7DD4"/>
    <w:rsid w:val="004E697F"/>
    <w:rsid w:val="00627708"/>
    <w:rsid w:val="006419A3"/>
    <w:rsid w:val="00661FF3"/>
    <w:rsid w:val="00690EF7"/>
    <w:rsid w:val="0069638B"/>
    <w:rsid w:val="006A2273"/>
    <w:rsid w:val="00781762"/>
    <w:rsid w:val="00792197"/>
    <w:rsid w:val="00884884"/>
    <w:rsid w:val="008E6F1A"/>
    <w:rsid w:val="008F72CE"/>
    <w:rsid w:val="009100E9"/>
    <w:rsid w:val="00997DA6"/>
    <w:rsid w:val="009C1A79"/>
    <w:rsid w:val="00AA51D7"/>
    <w:rsid w:val="00C6267A"/>
    <w:rsid w:val="00CD66BE"/>
    <w:rsid w:val="00D61CF1"/>
    <w:rsid w:val="00D73471"/>
    <w:rsid w:val="00DA4832"/>
    <w:rsid w:val="00DF28DA"/>
    <w:rsid w:val="00E12E95"/>
    <w:rsid w:val="00E40091"/>
    <w:rsid w:val="00F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ABA0"/>
  <w15:chartTrackingRefBased/>
  <w15:docId w15:val="{539B9DD0-F115-40D7-A729-46B4304F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2B7BA1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CD6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CD66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7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A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73"/>
    <w:rPr>
      <w:lang w:val="es-ES"/>
    </w:rPr>
  </w:style>
  <w:style w:type="paragraph" w:styleId="Sinespaciado">
    <w:name w:val="No Spacing"/>
    <w:link w:val="SinespaciadoCar"/>
    <w:uiPriority w:val="1"/>
    <w:qFormat/>
    <w:rsid w:val="006A2273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2273"/>
    <w:rPr>
      <w:rFonts w:eastAsiaTheme="minorEastAsia"/>
      <w:lang w:eastAsia="en-GB"/>
    </w:rPr>
  </w:style>
  <w:style w:type="paragraph" w:styleId="TtuloTDC">
    <w:name w:val="TOC Heading"/>
    <w:basedOn w:val="Ttulo1"/>
    <w:next w:val="Normal"/>
    <w:uiPriority w:val="39"/>
    <w:unhideWhenUsed/>
    <w:qFormat/>
    <w:rsid w:val="006A2273"/>
    <w:pPr>
      <w:outlineLvl w:val="9"/>
    </w:pPr>
    <w:rPr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6A22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2273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DA4832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0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6769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075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9208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David.Ruiz26@alu.uclm.es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diseño</vt:lpstr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diseño</dc:title>
  <dc:subject>Diseño de Sistemas Interactivos</dc:subject>
  <dc:creator>DAVID RUIZ NÚÑEZ</dc:creator>
  <cp:keywords/>
  <dc:description/>
  <cp:lastModifiedBy>DAVID RUIZ NÚÑEZ</cp:lastModifiedBy>
  <cp:revision>9</cp:revision>
  <dcterms:created xsi:type="dcterms:W3CDTF">2022-10-17T10:02:00Z</dcterms:created>
  <dcterms:modified xsi:type="dcterms:W3CDTF">2022-11-07T07:12:00Z</dcterms:modified>
</cp:coreProperties>
</file>